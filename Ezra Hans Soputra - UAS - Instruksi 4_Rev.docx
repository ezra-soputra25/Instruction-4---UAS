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E3F0A" w14:textId="7979D7BA" w:rsidR="0097073B" w:rsidRDefault="0097073B" w:rsidP="0097073B">
      <w:pPr>
        <w:spacing w:after="0" w:line="360" w:lineRule="auto"/>
        <w:rPr>
          <w:rFonts w:ascii="Times New Roman" w:hAnsi="Times New Roman" w:cs="Times New Roman"/>
          <w:sz w:val="24"/>
          <w:szCs w:val="24"/>
        </w:rPr>
      </w:pPr>
      <w:r w:rsidRPr="0097073B">
        <w:rPr>
          <w:rFonts w:ascii="Times New Roman" w:hAnsi="Times New Roman" w:cs="Times New Roman"/>
          <w:sz w:val="24"/>
          <w:szCs w:val="24"/>
        </w:rPr>
        <w:t xml:space="preserve">Nama: </w:t>
      </w:r>
      <w:r>
        <w:rPr>
          <w:rFonts w:ascii="Times New Roman" w:hAnsi="Times New Roman" w:cs="Times New Roman"/>
          <w:sz w:val="24"/>
          <w:szCs w:val="24"/>
        </w:rPr>
        <w:t>Ezra Hans Soputra</w:t>
      </w:r>
    </w:p>
    <w:p w14:paraId="468B1ACC" w14:textId="73AC370D"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NIM: 131520230501</w:t>
      </w:r>
    </w:p>
    <w:p w14:paraId="233A9E70" w14:textId="6A41FF35"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Mata Kuliah: Manajemen dan Analisis data dengan R</w:t>
      </w:r>
    </w:p>
    <w:p w14:paraId="1F2F0D2D" w14:textId="7419E2D9"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Dosen: </w:t>
      </w:r>
      <w:r w:rsidRPr="0097073B">
        <w:rPr>
          <w:rFonts w:ascii="Times New Roman" w:hAnsi="Times New Roman" w:cs="Times New Roman"/>
          <w:sz w:val="24"/>
          <w:szCs w:val="24"/>
        </w:rPr>
        <w:t>Dwi Agustian, dr., MPH., Ph.D</w:t>
      </w:r>
    </w:p>
    <w:p w14:paraId="71DCA8FB" w14:textId="5EEDA656"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Ujian Akhir Semester</w:t>
      </w:r>
    </w:p>
    <w:p w14:paraId="1D9638A0" w14:textId="77777777" w:rsidR="0097073B" w:rsidRDefault="0097073B" w:rsidP="0097073B">
      <w:pPr>
        <w:spacing w:after="0" w:line="360" w:lineRule="auto"/>
        <w:rPr>
          <w:rFonts w:ascii="Times New Roman" w:hAnsi="Times New Roman" w:cs="Times New Roman"/>
          <w:sz w:val="24"/>
          <w:szCs w:val="24"/>
        </w:rPr>
      </w:pPr>
    </w:p>
    <w:p w14:paraId="4C7EDF83" w14:textId="77777777" w:rsidR="00C030D8" w:rsidRDefault="00C030D8" w:rsidP="00C030D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Instruction 4</w:t>
      </w:r>
    </w:p>
    <w:p w14:paraId="3A518C5E" w14:textId="77777777" w:rsidR="00C030D8" w:rsidRDefault="00C030D8" w:rsidP="00C030D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Kode R yang digunakan</w:t>
      </w:r>
    </w:p>
    <w:p w14:paraId="6582BB94" w14:textId="77777777" w:rsidR="00C030D8" w:rsidRDefault="00C030D8" w:rsidP="00C030D8">
      <w:pPr>
        <w:pStyle w:val="ListParagraph"/>
        <w:numPr>
          <w:ilvl w:val="0"/>
          <w:numId w:val="4"/>
        </w:numPr>
        <w:spacing w:after="0" w:line="360" w:lineRule="auto"/>
        <w:rPr>
          <w:rFonts w:ascii="Times New Roman" w:hAnsi="Times New Roman" w:cs="Times New Roman"/>
          <w:sz w:val="24"/>
          <w:szCs w:val="24"/>
        </w:rPr>
      </w:pPr>
      <w:commentRangeStart w:id="0"/>
      <w:r>
        <w:rPr>
          <w:rFonts w:ascii="Times New Roman" w:hAnsi="Times New Roman" w:cs="Times New Roman"/>
          <w:sz w:val="24"/>
          <w:szCs w:val="24"/>
        </w:rPr>
        <w:t>Diagram Alur</w:t>
      </w:r>
      <w:commentRangeEnd w:id="0"/>
      <w:r w:rsidR="00E5323C">
        <w:rPr>
          <w:rStyle w:val="CommentReference"/>
        </w:rPr>
        <w:commentReference w:id="0"/>
      </w:r>
    </w:p>
    <w:p w14:paraId="6362F6E7" w14:textId="68F09329" w:rsidR="00C030D8" w:rsidRDefault="003A21E1" w:rsidP="00C030D8">
      <w:pPr>
        <w:pStyle w:val="ListParagraph"/>
        <w:spacing w:after="0" w:line="360" w:lineRule="auto"/>
        <w:jc w:val="center"/>
        <w:rPr>
          <w:rFonts w:ascii="Times New Roman" w:hAnsi="Times New Roman" w:cs="Times New Roman"/>
          <w:sz w:val="24"/>
          <w:szCs w:val="24"/>
        </w:rPr>
      </w:pPr>
      <w:r>
        <w:rPr>
          <w:noProof/>
        </w:rPr>
        <w:drawing>
          <wp:inline distT="0" distB="0" distL="0" distR="0" wp14:anchorId="45F11D98" wp14:editId="255FD810">
            <wp:extent cx="4298950" cy="5918200"/>
            <wp:effectExtent l="0" t="0" r="6350" b="6350"/>
            <wp:docPr id="1773203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5918200"/>
                    </a:xfrm>
                    <a:prstGeom prst="rect">
                      <a:avLst/>
                    </a:prstGeom>
                    <a:noFill/>
                    <a:ln>
                      <a:noFill/>
                    </a:ln>
                  </pic:spPr>
                </pic:pic>
              </a:graphicData>
            </a:graphic>
          </wp:inline>
        </w:drawing>
      </w:r>
    </w:p>
    <w:p w14:paraId="43B8D078" w14:textId="77777777" w:rsidR="00B95E08" w:rsidRDefault="00B95E08" w:rsidP="00C030D8">
      <w:pPr>
        <w:pStyle w:val="ListParagraph"/>
        <w:spacing w:after="0" w:line="360" w:lineRule="auto"/>
        <w:jc w:val="center"/>
        <w:rPr>
          <w:rFonts w:ascii="Times New Roman" w:hAnsi="Times New Roman" w:cs="Times New Roman"/>
          <w:sz w:val="24"/>
          <w:szCs w:val="24"/>
        </w:rPr>
      </w:pPr>
    </w:p>
    <w:p w14:paraId="58774F87" w14:textId="77777777" w:rsidR="00B95E08" w:rsidRDefault="00B95E08" w:rsidP="00C030D8">
      <w:pPr>
        <w:pStyle w:val="ListParagraph"/>
        <w:spacing w:after="0" w:line="360" w:lineRule="auto"/>
        <w:jc w:val="center"/>
        <w:rPr>
          <w:rFonts w:ascii="Times New Roman" w:hAnsi="Times New Roman" w:cs="Times New Roman"/>
          <w:sz w:val="24"/>
          <w:szCs w:val="24"/>
        </w:rPr>
      </w:pPr>
    </w:p>
    <w:p w14:paraId="278B1DC0" w14:textId="37D16D95" w:rsidR="00CD760B" w:rsidRDefault="00CD760B" w:rsidP="00C030D8">
      <w:pPr>
        <w:pStyle w:val="ListParagraph"/>
        <w:spacing w:after="0" w:line="360" w:lineRule="auto"/>
        <w:jc w:val="center"/>
        <w:rPr>
          <w:rFonts w:ascii="Times New Roman" w:hAnsi="Times New Roman" w:cs="Times New Roman"/>
          <w:sz w:val="24"/>
          <w:szCs w:val="24"/>
        </w:rPr>
      </w:pPr>
      <w:r>
        <w:rPr>
          <w:noProof/>
        </w:rPr>
        <w:lastRenderedPageBreak/>
        <w:drawing>
          <wp:inline distT="0" distB="0" distL="0" distR="0" wp14:anchorId="0DD4F255" wp14:editId="19283DA4">
            <wp:extent cx="5441315" cy="1819910"/>
            <wp:effectExtent l="0" t="0" r="6985" b="8890"/>
            <wp:docPr id="7845766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1315" cy="1819910"/>
                    </a:xfrm>
                    <a:prstGeom prst="rect">
                      <a:avLst/>
                    </a:prstGeom>
                    <a:noFill/>
                    <a:ln>
                      <a:noFill/>
                    </a:ln>
                  </pic:spPr>
                </pic:pic>
              </a:graphicData>
            </a:graphic>
          </wp:inline>
        </w:drawing>
      </w:r>
    </w:p>
    <w:p w14:paraId="5C10F06D" w14:textId="5D73337D" w:rsidR="00B95E08" w:rsidRDefault="00B95E08" w:rsidP="00C030D8">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Gambaran merging data PEF dan smoking</w:t>
      </w:r>
    </w:p>
    <w:p w14:paraId="66A6E976" w14:textId="77777777" w:rsidR="00C030D8" w:rsidRDefault="00C030D8" w:rsidP="00C030D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Table dan grafik deskriptif</w:t>
      </w:r>
    </w:p>
    <w:p w14:paraId="2C574323" w14:textId="62D8FE76" w:rsidR="00C030D8" w:rsidRDefault="00C030D8" w:rsidP="00C030D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Pef, Age</w:t>
      </w:r>
      <w:r w:rsidR="00D03B44">
        <w:rPr>
          <w:rFonts w:ascii="Times New Roman" w:hAnsi="Times New Roman" w:cs="Times New Roman"/>
          <w:sz w:val="24"/>
          <w:szCs w:val="24"/>
        </w:rPr>
        <w:t>,</w:t>
      </w:r>
      <w:r>
        <w:rPr>
          <w:rFonts w:ascii="Times New Roman" w:hAnsi="Times New Roman" w:cs="Times New Roman"/>
          <w:sz w:val="24"/>
          <w:szCs w:val="24"/>
        </w:rPr>
        <w:t xml:space="preserve"> Height</w:t>
      </w:r>
    </w:p>
    <w:p w14:paraId="0930F02D" w14:textId="7BC20BA2" w:rsidR="003E608F" w:rsidRDefault="00D03B44" w:rsidP="00C030D8">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4ADEFD" wp14:editId="787C1FDF">
            <wp:extent cx="4571741" cy="2809716"/>
            <wp:effectExtent l="0" t="0" r="635" b="0"/>
            <wp:docPr id="145026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748" cy="2812794"/>
                    </a:xfrm>
                    <a:prstGeom prst="rect">
                      <a:avLst/>
                    </a:prstGeom>
                    <a:noFill/>
                  </pic:spPr>
                </pic:pic>
              </a:graphicData>
            </a:graphic>
          </wp:inline>
        </w:drawing>
      </w:r>
    </w:p>
    <w:p w14:paraId="48652DCA" w14:textId="44BBA1CC" w:rsidR="00BB1924" w:rsidRDefault="00BB1924" w:rsidP="00BB192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dilihat dalam grafik histogram ini bahwa variable age tidak berdistribusi normal.</w:t>
      </w:r>
    </w:p>
    <w:p w14:paraId="0E6918EA" w14:textId="4A3CA579" w:rsidR="007B7B0D" w:rsidRDefault="007B7B0D" w:rsidP="00BB192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Uji Kolmogorov-smirnov </w:t>
      </w:r>
      <w:commentRangeStart w:id="1"/>
      <w:r>
        <w:rPr>
          <w:rFonts w:ascii="Times New Roman" w:hAnsi="Times New Roman" w:cs="Times New Roman"/>
          <w:sz w:val="24"/>
          <w:szCs w:val="24"/>
        </w:rPr>
        <w:t>menunjukkan</w:t>
      </w:r>
      <w:commentRangeEnd w:id="1"/>
      <w:r w:rsidR="002B6C3A">
        <w:rPr>
          <w:rStyle w:val="CommentReference"/>
        </w:rPr>
        <w:commentReference w:id="1"/>
      </w:r>
      <w:r>
        <w:rPr>
          <w:rFonts w:ascii="Times New Roman" w:hAnsi="Times New Roman" w:cs="Times New Roman"/>
          <w:sz w:val="24"/>
          <w:szCs w:val="24"/>
        </w:rPr>
        <w:t xml:space="preserve"> nilai p &lt;0.05 yang berarti data age tidak berdistribusi normal. </w:t>
      </w:r>
    </w:p>
    <w:p w14:paraId="390BE08F" w14:textId="2F938EF0" w:rsidR="007B7B0D" w:rsidRDefault="00D03B44" w:rsidP="007B7B0D">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E486B0" wp14:editId="51597150">
            <wp:extent cx="4286250" cy="2634258"/>
            <wp:effectExtent l="0" t="0" r="0" b="0"/>
            <wp:docPr id="389512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88" cy="2642087"/>
                    </a:xfrm>
                    <a:prstGeom prst="rect">
                      <a:avLst/>
                    </a:prstGeom>
                    <a:noFill/>
                  </pic:spPr>
                </pic:pic>
              </a:graphicData>
            </a:graphic>
          </wp:inline>
        </w:drawing>
      </w:r>
      <w:commentRangeStart w:id="2"/>
    </w:p>
    <w:p w14:paraId="7B1BAFE1" w14:textId="306FADE9" w:rsidR="007B7B0D" w:rsidRDefault="007B7B0D" w:rsidP="007B7B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histrogram </w:t>
      </w:r>
      <w:commentRangeEnd w:id="2"/>
      <w:r w:rsidR="002B6C3A">
        <w:rPr>
          <w:rStyle w:val="CommentReference"/>
        </w:rPr>
        <w:commentReference w:id="2"/>
      </w:r>
      <w:r>
        <w:rPr>
          <w:rFonts w:ascii="Times New Roman" w:hAnsi="Times New Roman" w:cs="Times New Roman"/>
          <w:sz w:val="24"/>
          <w:szCs w:val="24"/>
        </w:rPr>
        <w:t>diatas tampak data height tidak berdistribusi normal. Pada Kolmogorov-smirnov nilai P &lt; 0.05 yang berarti data height tidak berdistribusi normal.</w:t>
      </w:r>
    </w:p>
    <w:p w14:paraId="1EF6BB5C" w14:textId="77777777" w:rsidR="007B7B0D" w:rsidRDefault="007B7B0D" w:rsidP="007B7B0D">
      <w:pPr>
        <w:pStyle w:val="ListParagraph"/>
        <w:spacing w:after="0" w:line="360" w:lineRule="auto"/>
        <w:jc w:val="both"/>
        <w:rPr>
          <w:rFonts w:ascii="Times New Roman" w:hAnsi="Times New Roman" w:cs="Times New Roman"/>
          <w:sz w:val="24"/>
          <w:szCs w:val="24"/>
        </w:rPr>
      </w:pPr>
    </w:p>
    <w:p w14:paraId="62C3FCC5" w14:textId="0B8254BC" w:rsidR="007B7B0D" w:rsidRDefault="00D03B44" w:rsidP="007B7B0D">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0B9B67" wp14:editId="57CBFE4F">
            <wp:extent cx="3838575" cy="2359124"/>
            <wp:effectExtent l="0" t="0" r="0" b="3175"/>
            <wp:docPr id="1641812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6623" cy="2364070"/>
                    </a:xfrm>
                    <a:prstGeom prst="rect">
                      <a:avLst/>
                    </a:prstGeom>
                    <a:noFill/>
                  </pic:spPr>
                </pic:pic>
              </a:graphicData>
            </a:graphic>
          </wp:inline>
        </w:drawing>
      </w:r>
    </w:p>
    <w:p w14:paraId="439BAE07" w14:textId="7EBA6F4C" w:rsidR="007B7B0D" w:rsidRDefault="007B7B0D" w:rsidP="007B7B0D">
      <w:pPr>
        <w:pStyle w:val="ListParagraph"/>
        <w:spacing w:after="0" w:line="360" w:lineRule="auto"/>
        <w:jc w:val="both"/>
        <w:rPr>
          <w:rFonts w:ascii="Times New Roman" w:hAnsi="Times New Roman" w:cs="Times New Roman"/>
          <w:sz w:val="24"/>
          <w:szCs w:val="24"/>
        </w:rPr>
      </w:pPr>
      <w:commentRangeStart w:id="3"/>
      <w:r>
        <w:rPr>
          <w:rFonts w:ascii="Times New Roman" w:hAnsi="Times New Roman" w:cs="Times New Roman"/>
          <w:sz w:val="24"/>
          <w:szCs w:val="24"/>
        </w:rPr>
        <w:t xml:space="preserve">Pada grafik diatas </w:t>
      </w:r>
      <w:commentRangeEnd w:id="3"/>
      <w:r w:rsidR="002B6C3A">
        <w:rPr>
          <w:rStyle w:val="CommentReference"/>
        </w:rPr>
        <w:commentReference w:id="3"/>
      </w:r>
      <w:r>
        <w:rPr>
          <w:rFonts w:ascii="Times New Roman" w:hAnsi="Times New Roman" w:cs="Times New Roman"/>
          <w:sz w:val="24"/>
          <w:szCs w:val="24"/>
        </w:rPr>
        <w:t xml:space="preserve">tampak pef tidak berdistribusi normal dengan hasil Kolmogorov Smirnov </w:t>
      </w:r>
      <w:r w:rsidR="000D12BE">
        <w:rPr>
          <w:rFonts w:ascii="Times New Roman" w:hAnsi="Times New Roman" w:cs="Times New Roman"/>
          <w:sz w:val="24"/>
          <w:szCs w:val="24"/>
        </w:rPr>
        <w:t>menunjukkan nilai p &lt;0.05 yang berarti data pef tidak berdistribusi normal.</w:t>
      </w:r>
    </w:p>
    <w:p w14:paraId="3CA67664" w14:textId="77777777" w:rsidR="00CA3502" w:rsidRDefault="00CA3502" w:rsidP="00CA3502">
      <w:pPr>
        <w:spacing w:after="0" w:line="360" w:lineRule="auto"/>
        <w:jc w:val="both"/>
        <w:rPr>
          <w:rFonts w:ascii="Times New Roman" w:hAnsi="Times New Roman" w:cs="Times New Roman"/>
          <w:sz w:val="24"/>
          <w:szCs w:val="24"/>
        </w:rPr>
      </w:pPr>
    </w:p>
    <w:p w14:paraId="6624F56F" w14:textId="634DE399" w:rsidR="00C030D8" w:rsidRPr="00084A5B" w:rsidRDefault="009E03EA" w:rsidP="00084A5B">
      <w:pPr>
        <w:spacing w:after="0" w:line="360" w:lineRule="auto"/>
        <w:rPr>
          <w:rFonts w:ascii="Times New Roman" w:hAnsi="Times New Roman" w:cs="Times New Roman"/>
          <w:sz w:val="24"/>
          <w:szCs w:val="24"/>
        </w:rPr>
      </w:pPr>
      <w:r w:rsidRPr="00084A5B">
        <w:rPr>
          <w:rFonts w:ascii="Times New Roman" w:hAnsi="Times New Roman" w:cs="Times New Roman"/>
          <w:sz w:val="24"/>
          <w:szCs w:val="24"/>
        </w:rPr>
        <w:t xml:space="preserve">Analisis </w:t>
      </w:r>
      <w:r w:rsidR="00CA3502">
        <w:rPr>
          <w:rFonts w:ascii="Times New Roman" w:hAnsi="Times New Roman" w:cs="Times New Roman"/>
          <w:sz w:val="24"/>
          <w:szCs w:val="24"/>
        </w:rPr>
        <w:t xml:space="preserve">Linear </w:t>
      </w:r>
      <w:r w:rsidRPr="00084A5B">
        <w:rPr>
          <w:rFonts w:ascii="Times New Roman" w:hAnsi="Times New Roman" w:cs="Times New Roman"/>
          <w:sz w:val="24"/>
          <w:szCs w:val="24"/>
        </w:rPr>
        <w:t>regresi</w:t>
      </w:r>
    </w:p>
    <w:p w14:paraId="5BD037FA" w14:textId="2D17CC02" w:rsidR="009E03EA" w:rsidRDefault="002F33D2" w:rsidP="009E03EA">
      <w:pPr>
        <w:pStyle w:val="ListParagraph"/>
        <w:spacing w:after="0" w:line="360" w:lineRule="auto"/>
        <w:rPr>
          <w:rFonts w:ascii="Times New Roman" w:hAnsi="Times New Roman" w:cs="Times New Roman"/>
          <w:sz w:val="24"/>
          <w:szCs w:val="24"/>
        </w:rPr>
      </w:pPr>
      <w:r w:rsidRPr="002F33D2">
        <w:rPr>
          <w:rFonts w:ascii="Times New Roman" w:hAnsi="Times New Roman" w:cs="Times New Roman"/>
          <w:noProof/>
          <w:sz w:val="24"/>
          <w:szCs w:val="24"/>
          <w:lang w:val="en-US"/>
        </w:rPr>
        <w:lastRenderedPageBreak/>
        <w:drawing>
          <wp:inline distT="0" distB="0" distL="0" distR="0" wp14:anchorId="04FA45F1" wp14:editId="0B75D409">
            <wp:extent cx="5731510" cy="3592830"/>
            <wp:effectExtent l="0" t="0" r="2540" b="7620"/>
            <wp:docPr id="22656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62819" name=""/>
                    <pic:cNvPicPr/>
                  </pic:nvPicPr>
                  <pic:blipFill>
                    <a:blip r:embed="rId14"/>
                    <a:stretch>
                      <a:fillRect/>
                    </a:stretch>
                  </pic:blipFill>
                  <pic:spPr>
                    <a:xfrm>
                      <a:off x="0" y="0"/>
                      <a:ext cx="5731510" cy="3592830"/>
                    </a:xfrm>
                    <a:prstGeom prst="rect">
                      <a:avLst/>
                    </a:prstGeom>
                  </pic:spPr>
                </pic:pic>
              </a:graphicData>
            </a:graphic>
          </wp:inline>
        </w:drawing>
      </w:r>
    </w:p>
    <w:p w14:paraId="569212E5" w14:textId="68DA4A25" w:rsidR="00435623" w:rsidRDefault="00084A5B" w:rsidP="00084A5B">
      <w:pPr>
        <w:spacing w:after="0" w:line="360" w:lineRule="auto"/>
        <w:rPr>
          <w:rFonts w:ascii="Times New Roman" w:hAnsi="Times New Roman" w:cs="Times New Roman"/>
          <w:sz w:val="24"/>
          <w:szCs w:val="24"/>
        </w:rPr>
      </w:pPr>
      <w:commentRangeStart w:id="4"/>
      <w:r>
        <w:rPr>
          <w:rFonts w:ascii="Times New Roman" w:hAnsi="Times New Roman" w:cs="Times New Roman"/>
          <w:sz w:val="24"/>
          <w:szCs w:val="24"/>
        </w:rPr>
        <w:t>Berdasarkan hasil linear model tersebut, variabel usia dan tinggi badan akan mempengaruhi rata-rata pef. Seiring bertambahnya Usia</w:t>
      </w:r>
      <w:r w:rsidR="002B6C3A">
        <w:rPr>
          <w:rFonts w:ascii="Times New Roman" w:hAnsi="Times New Roman" w:cs="Times New Roman"/>
          <w:sz w:val="24"/>
          <w:szCs w:val="24"/>
        </w:rPr>
        <w:t xml:space="preserve"> (setiap bertambah 1 unit atau dalam hal ini tahun)</w:t>
      </w:r>
      <w:r>
        <w:rPr>
          <w:rFonts w:ascii="Times New Roman" w:hAnsi="Times New Roman" w:cs="Times New Roman"/>
          <w:sz w:val="24"/>
          <w:szCs w:val="24"/>
        </w:rPr>
        <w:t>, akan mengurangi rata-rata pef sebesar 2.35 secara signifikan sedangkan faktor tinggi</w:t>
      </w:r>
      <w:r w:rsidR="002B6C3A">
        <w:rPr>
          <w:rFonts w:ascii="Times New Roman" w:hAnsi="Times New Roman" w:cs="Times New Roman"/>
          <w:sz w:val="24"/>
          <w:szCs w:val="24"/>
        </w:rPr>
        <w:t xml:space="preserve"> (setiap bertambah 1 unit atau dalam hal ini cm)</w:t>
      </w:r>
      <w:r>
        <w:rPr>
          <w:rFonts w:ascii="Times New Roman" w:hAnsi="Times New Roman" w:cs="Times New Roman"/>
          <w:sz w:val="24"/>
          <w:szCs w:val="24"/>
        </w:rPr>
        <w:t xml:space="preserve"> akan meningkatkan pef sebesar2.46.</w:t>
      </w:r>
    </w:p>
    <w:p w14:paraId="2AA27689" w14:textId="42C8DA17" w:rsidR="00084A5B"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Jenis kelamin laki-laki akan memiliki nilai pef 96.42</w:t>
      </w:r>
      <w:del w:id="5" w:author="DWI_AGUSTIAN" w:date="2025-01-03T09:43:00Z">
        <w:r w:rsidDel="002B6C3A">
          <w:rPr>
            <w:rFonts w:ascii="Times New Roman" w:hAnsi="Times New Roman" w:cs="Times New Roman"/>
            <w:sz w:val="24"/>
            <w:szCs w:val="24"/>
          </w:rPr>
          <w:delText xml:space="preserve"> kali</w:delText>
        </w:r>
      </w:del>
      <w:r>
        <w:rPr>
          <w:rFonts w:ascii="Times New Roman" w:hAnsi="Times New Roman" w:cs="Times New Roman"/>
          <w:sz w:val="24"/>
          <w:szCs w:val="24"/>
        </w:rPr>
        <w:t xml:space="preserve"> lebih besar dibandingkan dengan jenis kelamin Perempuan. </w:t>
      </w:r>
    </w:p>
    <w:p w14:paraId="387D2664" w14:textId="53759F1C" w:rsidR="00084A5B"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Individu yang memiliki asthma akan memiliki nilai pef 58.24 </w:t>
      </w:r>
      <w:del w:id="6" w:author="DWI_AGUSTIAN" w:date="2025-01-03T09:43:00Z">
        <w:r w:rsidDel="002B6C3A">
          <w:rPr>
            <w:rFonts w:ascii="Times New Roman" w:hAnsi="Times New Roman" w:cs="Times New Roman"/>
            <w:sz w:val="24"/>
            <w:szCs w:val="24"/>
          </w:rPr>
          <w:delText xml:space="preserve">kali </w:delText>
        </w:r>
      </w:del>
      <w:r>
        <w:rPr>
          <w:rFonts w:ascii="Times New Roman" w:hAnsi="Times New Roman" w:cs="Times New Roman"/>
          <w:sz w:val="24"/>
          <w:szCs w:val="24"/>
        </w:rPr>
        <w:t xml:space="preserve">lebih rendah dibandingkan yang tidak memiliki asthma. </w:t>
      </w:r>
    </w:p>
    <w:p w14:paraId="79025DE5" w14:textId="195B6721" w:rsidR="00084A5B"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Individu yang tidak merokok akan memiliki nilai pef 3.63</w:t>
      </w:r>
      <w:del w:id="7" w:author="DWI_AGUSTIAN" w:date="2025-01-03T09:43:00Z">
        <w:r w:rsidDel="002B6C3A">
          <w:rPr>
            <w:rFonts w:ascii="Times New Roman" w:hAnsi="Times New Roman" w:cs="Times New Roman"/>
            <w:sz w:val="24"/>
            <w:szCs w:val="24"/>
          </w:rPr>
          <w:delText xml:space="preserve"> kali</w:delText>
        </w:r>
      </w:del>
      <w:r>
        <w:rPr>
          <w:rFonts w:ascii="Times New Roman" w:hAnsi="Times New Roman" w:cs="Times New Roman"/>
          <w:sz w:val="24"/>
          <w:szCs w:val="24"/>
        </w:rPr>
        <w:t xml:space="preserve"> lebih tinggi dibandingkan dengan individu yang merokok sedangkan individu yagn berhenti merokok akan memiliki nilai pef 11.93</w:t>
      </w:r>
      <w:ins w:id="8" w:author="DWI_AGUSTIAN" w:date="2025-01-03T09:44:00Z">
        <w:r w:rsidR="002B6C3A">
          <w:rPr>
            <w:rFonts w:ascii="Times New Roman" w:hAnsi="Times New Roman" w:cs="Times New Roman"/>
            <w:sz w:val="24"/>
            <w:szCs w:val="24"/>
          </w:rPr>
          <w:t xml:space="preserve"> </w:t>
        </w:r>
      </w:ins>
      <w:del w:id="9" w:author="DWI_AGUSTIAN" w:date="2025-01-03T09:44:00Z">
        <w:r w:rsidDel="002B6C3A">
          <w:rPr>
            <w:rFonts w:ascii="Times New Roman" w:hAnsi="Times New Roman" w:cs="Times New Roman"/>
            <w:sz w:val="24"/>
            <w:szCs w:val="24"/>
          </w:rPr>
          <w:delText xml:space="preserve"> kali</w:delText>
        </w:r>
      </w:del>
      <w:del w:id="10" w:author="DWI_AGUSTIAN" w:date="2025-01-03T09:43:00Z">
        <w:r w:rsidDel="002B6C3A">
          <w:rPr>
            <w:rFonts w:ascii="Times New Roman" w:hAnsi="Times New Roman" w:cs="Times New Roman"/>
            <w:sz w:val="24"/>
            <w:szCs w:val="24"/>
          </w:rPr>
          <w:delText xml:space="preserve"> </w:delText>
        </w:r>
      </w:del>
      <w:r>
        <w:rPr>
          <w:rFonts w:ascii="Times New Roman" w:hAnsi="Times New Roman" w:cs="Times New Roman"/>
          <w:sz w:val="24"/>
          <w:szCs w:val="24"/>
        </w:rPr>
        <w:t>lebih rendah dibandingkan individu yang merokok.</w:t>
      </w:r>
      <w:commentRangeEnd w:id="4"/>
      <w:r w:rsidR="002B6C3A">
        <w:rPr>
          <w:rStyle w:val="CommentReference"/>
        </w:rPr>
        <w:commentReference w:id="4"/>
      </w:r>
    </w:p>
    <w:p w14:paraId="0017391E" w14:textId="77777777" w:rsidR="003912F6" w:rsidRDefault="003912F6" w:rsidP="00084A5B">
      <w:pPr>
        <w:spacing w:after="0" w:line="360" w:lineRule="auto"/>
        <w:rPr>
          <w:rFonts w:ascii="Times New Roman" w:hAnsi="Times New Roman" w:cs="Times New Roman"/>
          <w:sz w:val="24"/>
          <w:szCs w:val="24"/>
        </w:rPr>
      </w:pPr>
    </w:p>
    <w:p w14:paraId="3C171F8C" w14:textId="29ABF355"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46C0BCDA" wp14:editId="7B3EA82A">
            <wp:extent cx="5513560" cy="3388542"/>
            <wp:effectExtent l="0" t="0" r="0" b="2540"/>
            <wp:docPr id="14660023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774" cy="3392975"/>
                    </a:xfrm>
                    <a:prstGeom prst="rect">
                      <a:avLst/>
                    </a:prstGeom>
                    <a:noFill/>
                  </pic:spPr>
                </pic:pic>
              </a:graphicData>
            </a:graphic>
          </wp:inline>
        </w:drawing>
      </w:r>
    </w:p>
    <w:p w14:paraId="2A3801BD" w14:textId="362583E4"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06AC4AE" wp14:editId="0157F5C3">
            <wp:extent cx="5730844" cy="3522081"/>
            <wp:effectExtent l="0" t="0" r="3810" b="2540"/>
            <wp:docPr id="1055217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9073" cy="3527139"/>
                    </a:xfrm>
                    <a:prstGeom prst="rect">
                      <a:avLst/>
                    </a:prstGeom>
                    <a:noFill/>
                  </pic:spPr>
                </pic:pic>
              </a:graphicData>
            </a:graphic>
          </wp:inline>
        </w:drawing>
      </w:r>
    </w:p>
    <w:p w14:paraId="4F260C87" w14:textId="6D077F1F"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Berdasarkan plot diatas, PEF yang merepresentasi fungsi paru akan menurun seiring dengan pertambahan usia dan bahwa hal ini terjadi pada baik pria maupun Wanita dengan fungsi paru pada pria lebih tinggi dibandingkan Wanita pada tiap usia.</w:t>
      </w:r>
    </w:p>
    <w:p w14:paraId="7C1824EA" w14:textId="5B9BCBAC"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AB480AC" wp14:editId="0AAF04D3">
            <wp:extent cx="5748950" cy="3533209"/>
            <wp:effectExtent l="0" t="0" r="4445" b="0"/>
            <wp:docPr id="1156580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144" cy="3535172"/>
                    </a:xfrm>
                    <a:prstGeom prst="rect">
                      <a:avLst/>
                    </a:prstGeom>
                    <a:noFill/>
                  </pic:spPr>
                </pic:pic>
              </a:graphicData>
            </a:graphic>
          </wp:inline>
        </w:drawing>
      </w:r>
    </w:p>
    <w:p w14:paraId="0EAF43D0" w14:textId="54AE9BEF" w:rsidR="003912F6" w:rsidRDefault="00CB3EF2"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3DAFD5B" wp14:editId="39C0C902">
            <wp:extent cx="6020554" cy="3700132"/>
            <wp:effectExtent l="0" t="0" r="0" b="0"/>
            <wp:docPr id="4336290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8527" cy="3705032"/>
                    </a:xfrm>
                    <a:prstGeom prst="rect">
                      <a:avLst/>
                    </a:prstGeom>
                    <a:noFill/>
                  </pic:spPr>
                </pic:pic>
              </a:graphicData>
            </a:graphic>
          </wp:inline>
        </w:drawing>
      </w:r>
    </w:p>
    <w:p w14:paraId="266A727F" w14:textId="0A49E9CE"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17F5DC4" wp14:editId="772DC8B7">
            <wp:extent cx="5394873" cy="3315599"/>
            <wp:effectExtent l="0" t="0" r="0" b="0"/>
            <wp:docPr id="16234147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1594" cy="3325875"/>
                    </a:xfrm>
                    <a:prstGeom prst="rect">
                      <a:avLst/>
                    </a:prstGeom>
                    <a:noFill/>
                  </pic:spPr>
                </pic:pic>
              </a:graphicData>
            </a:graphic>
          </wp:inline>
        </w:drawing>
      </w:r>
    </w:p>
    <w:p w14:paraId="61FCDE83" w14:textId="51E4814F" w:rsidR="0068564E" w:rsidRDefault="0068564E"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Pada grafik di atas menunjukkan hubungan antara usia dan PEF berdasarkan Riwayat asma. Dimana PEF menunjukkan penurunan yang lebih tinggi seiring penambahan usia pada pasien2 dengan asma.</w:t>
      </w:r>
    </w:p>
    <w:p w14:paraId="2E986032" w14:textId="3F435654" w:rsidR="002736E2" w:rsidRDefault="002736E2"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172E7A97" w14:textId="77777777" w:rsidR="00CA3502" w:rsidRPr="00084A5B" w:rsidRDefault="00CA3502" w:rsidP="00CA3502">
      <w:pPr>
        <w:spacing w:after="0" w:line="360" w:lineRule="auto"/>
        <w:rPr>
          <w:rFonts w:ascii="Times New Roman" w:hAnsi="Times New Roman" w:cs="Times New Roman"/>
          <w:sz w:val="24"/>
          <w:szCs w:val="24"/>
        </w:rPr>
      </w:pPr>
      <w:r w:rsidRPr="00084A5B">
        <w:rPr>
          <w:rFonts w:ascii="Times New Roman" w:hAnsi="Times New Roman" w:cs="Times New Roman"/>
          <w:sz w:val="24"/>
          <w:szCs w:val="24"/>
        </w:rPr>
        <w:lastRenderedPageBreak/>
        <w:t xml:space="preserve">Analisis </w:t>
      </w:r>
      <w:commentRangeStart w:id="11"/>
      <w:r w:rsidRPr="00084A5B">
        <w:rPr>
          <w:rFonts w:ascii="Times New Roman" w:hAnsi="Times New Roman" w:cs="Times New Roman"/>
          <w:sz w:val="24"/>
          <w:szCs w:val="24"/>
        </w:rPr>
        <w:t>diagnostic</w:t>
      </w:r>
      <w:commentRangeEnd w:id="11"/>
      <w:r>
        <w:rPr>
          <w:rStyle w:val="CommentReference"/>
        </w:rPr>
        <w:commentReference w:id="11"/>
      </w:r>
      <w:r w:rsidRPr="00084A5B">
        <w:rPr>
          <w:rFonts w:ascii="Times New Roman" w:hAnsi="Times New Roman" w:cs="Times New Roman"/>
          <w:sz w:val="24"/>
          <w:szCs w:val="24"/>
        </w:rPr>
        <w:t xml:space="preserve"> regresi</w:t>
      </w:r>
    </w:p>
    <w:p w14:paraId="27BCF5CD" w14:textId="70436635" w:rsidR="00CA3502" w:rsidRDefault="002A724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Uji Normalitas: </w:t>
      </w:r>
      <w:r w:rsidR="00D625C9">
        <w:rPr>
          <w:rFonts w:ascii="Times New Roman" w:hAnsi="Times New Roman" w:cs="Times New Roman"/>
          <w:sz w:val="24"/>
          <w:szCs w:val="24"/>
        </w:rPr>
        <w:t>Q-Q Plot</w:t>
      </w:r>
    </w:p>
    <w:p w14:paraId="6602CE15" w14:textId="4BCD1DD7" w:rsidR="002A724B" w:rsidRDefault="00D625C9" w:rsidP="002736E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4AB5E5" wp14:editId="09411AF0">
            <wp:extent cx="4634574" cy="2848332"/>
            <wp:effectExtent l="0" t="0" r="0" b="9525"/>
            <wp:docPr id="1993809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5422" cy="2854999"/>
                    </a:xfrm>
                    <a:prstGeom prst="rect">
                      <a:avLst/>
                    </a:prstGeom>
                    <a:noFill/>
                  </pic:spPr>
                </pic:pic>
              </a:graphicData>
            </a:graphic>
          </wp:inline>
        </w:drawing>
      </w:r>
      <w:r w:rsidR="002A724B" w:rsidRPr="002A724B">
        <w:rPr>
          <w:rFonts w:ascii="Times New Roman" w:hAnsi="Times New Roman" w:cs="Times New Roman"/>
          <w:sz w:val="24"/>
          <w:szCs w:val="24"/>
        </w:rPr>
        <w:drawing>
          <wp:inline distT="0" distB="0" distL="0" distR="0" wp14:anchorId="59A9C8F5" wp14:editId="6C2A978E">
            <wp:extent cx="5731510" cy="988695"/>
            <wp:effectExtent l="0" t="0" r="2540" b="1905"/>
            <wp:docPr id="180469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91790" name=""/>
                    <pic:cNvPicPr/>
                  </pic:nvPicPr>
                  <pic:blipFill>
                    <a:blip r:embed="rId21"/>
                    <a:stretch>
                      <a:fillRect/>
                    </a:stretch>
                  </pic:blipFill>
                  <pic:spPr>
                    <a:xfrm>
                      <a:off x="0" y="0"/>
                      <a:ext cx="5731510" cy="988695"/>
                    </a:xfrm>
                    <a:prstGeom prst="rect">
                      <a:avLst/>
                    </a:prstGeom>
                  </pic:spPr>
                </pic:pic>
              </a:graphicData>
            </a:graphic>
          </wp:inline>
        </w:drawing>
      </w:r>
    </w:p>
    <w:p w14:paraId="12822ED3" w14:textId="602BB5EE" w:rsidR="002A724B" w:rsidRDefault="002A724B"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Uji Kolmogorov-Smirnov </w:t>
      </w:r>
      <w:r w:rsidR="002736E2">
        <w:rPr>
          <w:rFonts w:ascii="Times New Roman" w:hAnsi="Times New Roman" w:cs="Times New Roman"/>
          <w:sz w:val="24"/>
          <w:szCs w:val="24"/>
        </w:rPr>
        <w:t>meninjukkan nilai p&lt;0.05 sehingga dapat disimpulkan bahwa data tidak berdistribusi normal.</w:t>
      </w:r>
    </w:p>
    <w:p w14:paraId="1FEDB928" w14:textId="77777777" w:rsidR="002A724B" w:rsidRDefault="002A724B" w:rsidP="002A724B">
      <w:pPr>
        <w:spacing w:after="0" w:line="360" w:lineRule="auto"/>
        <w:jc w:val="both"/>
        <w:rPr>
          <w:rFonts w:ascii="Times New Roman" w:hAnsi="Times New Roman" w:cs="Times New Roman"/>
          <w:sz w:val="24"/>
          <w:szCs w:val="24"/>
        </w:rPr>
      </w:pPr>
    </w:p>
    <w:p w14:paraId="0621F485" w14:textId="77777777" w:rsidR="002736E2" w:rsidRDefault="002736E2" w:rsidP="002A724B">
      <w:pPr>
        <w:spacing w:after="0" w:line="360" w:lineRule="auto"/>
        <w:jc w:val="both"/>
        <w:rPr>
          <w:rFonts w:ascii="Times New Roman" w:hAnsi="Times New Roman" w:cs="Times New Roman"/>
          <w:sz w:val="24"/>
          <w:szCs w:val="24"/>
        </w:rPr>
      </w:pPr>
    </w:p>
    <w:p w14:paraId="3DD4B61B" w14:textId="77777777" w:rsidR="002736E2" w:rsidRDefault="002736E2" w:rsidP="002A724B">
      <w:pPr>
        <w:spacing w:after="0" w:line="360" w:lineRule="auto"/>
        <w:jc w:val="both"/>
        <w:rPr>
          <w:rFonts w:ascii="Times New Roman" w:hAnsi="Times New Roman" w:cs="Times New Roman"/>
          <w:sz w:val="24"/>
          <w:szCs w:val="24"/>
        </w:rPr>
      </w:pPr>
    </w:p>
    <w:p w14:paraId="517716AF" w14:textId="77777777" w:rsidR="002736E2" w:rsidRDefault="002736E2" w:rsidP="002A724B">
      <w:pPr>
        <w:spacing w:after="0" w:line="360" w:lineRule="auto"/>
        <w:jc w:val="both"/>
        <w:rPr>
          <w:rFonts w:ascii="Times New Roman" w:hAnsi="Times New Roman" w:cs="Times New Roman"/>
          <w:sz w:val="24"/>
          <w:szCs w:val="24"/>
        </w:rPr>
      </w:pPr>
    </w:p>
    <w:p w14:paraId="1306C85A" w14:textId="77777777" w:rsidR="002736E2" w:rsidRDefault="002736E2" w:rsidP="002A724B">
      <w:pPr>
        <w:spacing w:after="0" w:line="360" w:lineRule="auto"/>
        <w:jc w:val="both"/>
        <w:rPr>
          <w:rFonts w:ascii="Times New Roman" w:hAnsi="Times New Roman" w:cs="Times New Roman"/>
          <w:sz w:val="24"/>
          <w:szCs w:val="24"/>
        </w:rPr>
      </w:pPr>
    </w:p>
    <w:p w14:paraId="02C8899B" w14:textId="77777777" w:rsidR="002736E2" w:rsidRDefault="002736E2" w:rsidP="002A724B">
      <w:pPr>
        <w:spacing w:after="0" w:line="360" w:lineRule="auto"/>
        <w:jc w:val="both"/>
        <w:rPr>
          <w:rFonts w:ascii="Times New Roman" w:hAnsi="Times New Roman" w:cs="Times New Roman"/>
          <w:sz w:val="24"/>
          <w:szCs w:val="24"/>
        </w:rPr>
      </w:pPr>
    </w:p>
    <w:p w14:paraId="400A1A2D" w14:textId="77777777" w:rsidR="002736E2" w:rsidRDefault="002736E2" w:rsidP="002A724B">
      <w:pPr>
        <w:spacing w:after="0" w:line="360" w:lineRule="auto"/>
        <w:jc w:val="both"/>
        <w:rPr>
          <w:rFonts w:ascii="Times New Roman" w:hAnsi="Times New Roman" w:cs="Times New Roman"/>
          <w:sz w:val="24"/>
          <w:szCs w:val="24"/>
        </w:rPr>
      </w:pPr>
    </w:p>
    <w:p w14:paraId="7DCB7AA1" w14:textId="77777777" w:rsidR="002736E2" w:rsidRDefault="002736E2" w:rsidP="002A724B">
      <w:pPr>
        <w:spacing w:after="0" w:line="360" w:lineRule="auto"/>
        <w:jc w:val="both"/>
        <w:rPr>
          <w:rFonts w:ascii="Times New Roman" w:hAnsi="Times New Roman" w:cs="Times New Roman"/>
          <w:sz w:val="24"/>
          <w:szCs w:val="24"/>
        </w:rPr>
      </w:pPr>
    </w:p>
    <w:p w14:paraId="7FDF4F1C" w14:textId="77777777" w:rsidR="002736E2" w:rsidRDefault="002736E2" w:rsidP="002A724B">
      <w:pPr>
        <w:spacing w:after="0" w:line="360" w:lineRule="auto"/>
        <w:jc w:val="both"/>
        <w:rPr>
          <w:rFonts w:ascii="Times New Roman" w:hAnsi="Times New Roman" w:cs="Times New Roman"/>
          <w:sz w:val="24"/>
          <w:szCs w:val="24"/>
        </w:rPr>
      </w:pPr>
    </w:p>
    <w:p w14:paraId="2FE7B9B9" w14:textId="77777777" w:rsidR="002736E2" w:rsidRDefault="002736E2" w:rsidP="002A724B">
      <w:pPr>
        <w:spacing w:after="0" w:line="360" w:lineRule="auto"/>
        <w:jc w:val="both"/>
        <w:rPr>
          <w:rFonts w:ascii="Times New Roman" w:hAnsi="Times New Roman" w:cs="Times New Roman"/>
          <w:sz w:val="24"/>
          <w:szCs w:val="24"/>
        </w:rPr>
      </w:pPr>
    </w:p>
    <w:p w14:paraId="36BB9F2E" w14:textId="77777777" w:rsidR="002736E2" w:rsidRDefault="002736E2" w:rsidP="002A724B">
      <w:pPr>
        <w:spacing w:after="0" w:line="360" w:lineRule="auto"/>
        <w:jc w:val="both"/>
        <w:rPr>
          <w:rFonts w:ascii="Times New Roman" w:hAnsi="Times New Roman" w:cs="Times New Roman"/>
          <w:sz w:val="24"/>
          <w:szCs w:val="24"/>
        </w:rPr>
      </w:pPr>
    </w:p>
    <w:p w14:paraId="7A271E94" w14:textId="77777777" w:rsidR="002736E2" w:rsidRDefault="002736E2" w:rsidP="002A724B">
      <w:pPr>
        <w:spacing w:after="0" w:line="360" w:lineRule="auto"/>
        <w:jc w:val="both"/>
        <w:rPr>
          <w:rFonts w:ascii="Times New Roman" w:hAnsi="Times New Roman" w:cs="Times New Roman"/>
          <w:sz w:val="24"/>
          <w:szCs w:val="24"/>
        </w:rPr>
      </w:pPr>
    </w:p>
    <w:p w14:paraId="5A2DD227" w14:textId="77777777" w:rsidR="002736E2" w:rsidRDefault="002736E2" w:rsidP="002A724B">
      <w:pPr>
        <w:spacing w:after="0" w:line="360" w:lineRule="auto"/>
        <w:jc w:val="both"/>
        <w:rPr>
          <w:rFonts w:ascii="Times New Roman" w:hAnsi="Times New Roman" w:cs="Times New Roman"/>
          <w:sz w:val="24"/>
          <w:szCs w:val="24"/>
        </w:rPr>
      </w:pPr>
    </w:p>
    <w:p w14:paraId="0BB71751" w14:textId="77777777" w:rsidR="002736E2" w:rsidRDefault="002736E2" w:rsidP="002A724B">
      <w:pPr>
        <w:spacing w:after="0" w:line="360" w:lineRule="auto"/>
        <w:jc w:val="both"/>
        <w:rPr>
          <w:rFonts w:ascii="Times New Roman" w:hAnsi="Times New Roman" w:cs="Times New Roman"/>
          <w:sz w:val="24"/>
          <w:szCs w:val="24"/>
        </w:rPr>
      </w:pPr>
    </w:p>
    <w:p w14:paraId="51E35F39" w14:textId="41D83ECB" w:rsidR="002A724B" w:rsidRDefault="002A724B"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Uji Homoskedastisitas</w:t>
      </w:r>
    </w:p>
    <w:p w14:paraId="3BD051A0" w14:textId="05A6836F" w:rsidR="002A724B" w:rsidRDefault="002A724B" w:rsidP="002A724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FCC56E" wp14:editId="6DE67E62">
            <wp:extent cx="4546443" cy="2794169"/>
            <wp:effectExtent l="0" t="0" r="6985" b="6350"/>
            <wp:docPr id="21184394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1024" cy="2803130"/>
                    </a:xfrm>
                    <a:prstGeom prst="rect">
                      <a:avLst/>
                    </a:prstGeom>
                    <a:noFill/>
                  </pic:spPr>
                </pic:pic>
              </a:graphicData>
            </a:graphic>
          </wp:inline>
        </w:drawing>
      </w:r>
      <w:r w:rsidR="002736E2">
        <w:rPr>
          <w:rFonts w:ascii="Times New Roman" w:hAnsi="Times New Roman" w:cs="Times New Roman"/>
          <w:sz w:val="24"/>
          <w:szCs w:val="24"/>
        </w:rPr>
        <w:t xml:space="preserve">t </w:t>
      </w:r>
    </w:p>
    <w:p w14:paraId="4C0EA7B3" w14:textId="5A32DF62" w:rsidR="002A724B" w:rsidRDefault="002A724B" w:rsidP="002A724B">
      <w:pPr>
        <w:spacing w:after="0" w:line="360" w:lineRule="auto"/>
        <w:jc w:val="both"/>
        <w:rPr>
          <w:rFonts w:ascii="Times New Roman" w:hAnsi="Times New Roman" w:cs="Times New Roman"/>
          <w:sz w:val="24"/>
          <w:szCs w:val="24"/>
        </w:rPr>
      </w:pPr>
      <w:r w:rsidRPr="002A724B">
        <w:rPr>
          <w:rFonts w:ascii="Times New Roman" w:hAnsi="Times New Roman" w:cs="Times New Roman"/>
          <w:sz w:val="24"/>
          <w:szCs w:val="24"/>
        </w:rPr>
        <w:drawing>
          <wp:inline distT="0" distB="0" distL="0" distR="0" wp14:anchorId="6CB08B9D" wp14:editId="4BE8FE25">
            <wp:extent cx="5039428" cy="1552792"/>
            <wp:effectExtent l="0" t="0" r="0" b="9525"/>
            <wp:docPr id="134778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86058" name=""/>
                    <pic:cNvPicPr/>
                  </pic:nvPicPr>
                  <pic:blipFill>
                    <a:blip r:embed="rId23"/>
                    <a:stretch>
                      <a:fillRect/>
                    </a:stretch>
                  </pic:blipFill>
                  <pic:spPr>
                    <a:xfrm>
                      <a:off x="0" y="0"/>
                      <a:ext cx="5039428" cy="1552792"/>
                    </a:xfrm>
                    <a:prstGeom prst="rect">
                      <a:avLst/>
                    </a:prstGeom>
                  </pic:spPr>
                </pic:pic>
              </a:graphicData>
            </a:graphic>
          </wp:inline>
        </w:drawing>
      </w:r>
    </w:p>
    <w:p w14:paraId="4C36AF72" w14:textId="1DA9CD14" w:rsidR="002A724B" w:rsidRDefault="002A724B"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P_value terlihat menunjukkan &lt;0.05 yang berarti varians tidak konstan (heteroskedastisitas)</w:t>
      </w:r>
    </w:p>
    <w:p w14:paraId="1FB4FFF7" w14:textId="77777777" w:rsidR="00C9535A" w:rsidRDefault="00C9535A" w:rsidP="002A724B">
      <w:pPr>
        <w:spacing w:after="0" w:line="360" w:lineRule="auto"/>
        <w:jc w:val="both"/>
        <w:rPr>
          <w:rFonts w:ascii="Times New Roman" w:hAnsi="Times New Roman" w:cs="Times New Roman"/>
          <w:sz w:val="24"/>
          <w:szCs w:val="24"/>
        </w:rPr>
      </w:pPr>
    </w:p>
    <w:p w14:paraId="267654DB" w14:textId="079A7D86" w:rsidR="00C9535A" w:rsidRDefault="00C9535A"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Uji Multikolinearitas</w:t>
      </w:r>
    </w:p>
    <w:p w14:paraId="1D465CF2" w14:textId="466BAE28" w:rsidR="00C9535A" w:rsidRDefault="00C9535A" w:rsidP="002A724B">
      <w:pPr>
        <w:spacing w:after="0" w:line="360" w:lineRule="auto"/>
        <w:jc w:val="both"/>
        <w:rPr>
          <w:rFonts w:ascii="Times New Roman" w:hAnsi="Times New Roman" w:cs="Times New Roman"/>
          <w:sz w:val="24"/>
          <w:szCs w:val="24"/>
        </w:rPr>
      </w:pPr>
      <w:r w:rsidRPr="00C9535A">
        <w:rPr>
          <w:rFonts w:ascii="Times New Roman" w:hAnsi="Times New Roman" w:cs="Times New Roman"/>
          <w:sz w:val="24"/>
          <w:szCs w:val="24"/>
        </w:rPr>
        <w:drawing>
          <wp:inline distT="0" distB="0" distL="0" distR="0" wp14:anchorId="2C051E42" wp14:editId="5B6688C4">
            <wp:extent cx="4286848" cy="1724266"/>
            <wp:effectExtent l="0" t="0" r="0" b="9525"/>
            <wp:docPr id="186199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90608" name=""/>
                    <pic:cNvPicPr/>
                  </pic:nvPicPr>
                  <pic:blipFill>
                    <a:blip r:embed="rId24"/>
                    <a:stretch>
                      <a:fillRect/>
                    </a:stretch>
                  </pic:blipFill>
                  <pic:spPr>
                    <a:xfrm>
                      <a:off x="0" y="0"/>
                      <a:ext cx="4286848" cy="1724266"/>
                    </a:xfrm>
                    <a:prstGeom prst="rect">
                      <a:avLst/>
                    </a:prstGeom>
                  </pic:spPr>
                </pic:pic>
              </a:graphicData>
            </a:graphic>
          </wp:inline>
        </w:drawing>
      </w:r>
    </w:p>
    <w:p w14:paraId="2D002672" w14:textId="2303244B" w:rsidR="00C9535A" w:rsidRDefault="00C9535A"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model tidak ditemukan VIF &gt; 5. Tidak ditemukan multikolinearitas</w:t>
      </w:r>
    </w:p>
    <w:p w14:paraId="305FC703" w14:textId="77777777" w:rsidR="00C9535A" w:rsidRDefault="00C9535A" w:rsidP="002A724B">
      <w:pPr>
        <w:spacing w:after="0" w:line="360" w:lineRule="auto"/>
        <w:jc w:val="both"/>
        <w:rPr>
          <w:rFonts w:ascii="Times New Roman" w:hAnsi="Times New Roman" w:cs="Times New Roman"/>
          <w:sz w:val="24"/>
          <w:szCs w:val="24"/>
        </w:rPr>
      </w:pPr>
    </w:p>
    <w:p w14:paraId="100432D0" w14:textId="5DAFE626" w:rsidR="00C9535A" w:rsidRDefault="00C9535A"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Autokorelasi</w:t>
      </w:r>
    </w:p>
    <w:p w14:paraId="3B5E9338" w14:textId="334FDD1E" w:rsidR="00C9535A" w:rsidRDefault="00F2536D" w:rsidP="002A724B">
      <w:pPr>
        <w:spacing w:after="0" w:line="360" w:lineRule="auto"/>
        <w:jc w:val="both"/>
        <w:rPr>
          <w:rFonts w:ascii="Times New Roman" w:hAnsi="Times New Roman" w:cs="Times New Roman"/>
          <w:sz w:val="24"/>
          <w:szCs w:val="24"/>
        </w:rPr>
      </w:pPr>
      <w:r w:rsidRPr="00F2536D">
        <w:rPr>
          <w:rFonts w:ascii="Times New Roman" w:hAnsi="Times New Roman" w:cs="Times New Roman"/>
          <w:sz w:val="24"/>
          <w:szCs w:val="24"/>
        </w:rPr>
        <w:lastRenderedPageBreak/>
        <w:drawing>
          <wp:inline distT="0" distB="0" distL="0" distR="0" wp14:anchorId="19E28E2F" wp14:editId="5E264665">
            <wp:extent cx="5731510" cy="1384935"/>
            <wp:effectExtent l="0" t="0" r="2540" b="5715"/>
            <wp:docPr id="184206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1148" name=""/>
                    <pic:cNvPicPr/>
                  </pic:nvPicPr>
                  <pic:blipFill>
                    <a:blip r:embed="rId25"/>
                    <a:stretch>
                      <a:fillRect/>
                    </a:stretch>
                  </pic:blipFill>
                  <pic:spPr>
                    <a:xfrm>
                      <a:off x="0" y="0"/>
                      <a:ext cx="5731510" cy="1384935"/>
                    </a:xfrm>
                    <a:prstGeom prst="rect">
                      <a:avLst/>
                    </a:prstGeom>
                  </pic:spPr>
                </pic:pic>
              </a:graphicData>
            </a:graphic>
          </wp:inline>
        </w:drawing>
      </w:r>
    </w:p>
    <w:p w14:paraId="05F857DB" w14:textId="0F234D2A" w:rsidR="00F2536D" w:rsidRDefault="00F2536D"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hasil durbin-watson ditemukan autokorelasi (nilai p &lt; 0.05)</w:t>
      </w:r>
    </w:p>
    <w:p w14:paraId="1568E8C0" w14:textId="77777777" w:rsidR="00336D3D" w:rsidRDefault="00336D3D" w:rsidP="002A724B">
      <w:pPr>
        <w:spacing w:after="0" w:line="360" w:lineRule="auto"/>
        <w:jc w:val="both"/>
        <w:rPr>
          <w:rFonts w:ascii="Times New Roman" w:hAnsi="Times New Roman" w:cs="Times New Roman"/>
          <w:sz w:val="24"/>
          <w:szCs w:val="24"/>
        </w:rPr>
      </w:pPr>
    </w:p>
    <w:p w14:paraId="7EC21D35" w14:textId="36843BD1" w:rsidR="00336D3D" w:rsidRDefault="00336D3D"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Identifikasi outliers</w:t>
      </w:r>
    </w:p>
    <w:p w14:paraId="675060B3" w14:textId="762872EB" w:rsidR="00336D3D" w:rsidRDefault="00336D3D"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Menggunakan standardized residuals</w:t>
      </w:r>
    </w:p>
    <w:p w14:paraId="7994B2E8" w14:textId="29377F7A" w:rsidR="00336D3D" w:rsidRDefault="00336D3D" w:rsidP="002A724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5A0D3" wp14:editId="0181F734">
            <wp:extent cx="5531667" cy="3399670"/>
            <wp:effectExtent l="0" t="0" r="0" b="0"/>
            <wp:docPr id="9569280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9213" cy="3404308"/>
                    </a:xfrm>
                    <a:prstGeom prst="rect">
                      <a:avLst/>
                    </a:prstGeom>
                    <a:noFill/>
                  </pic:spPr>
                </pic:pic>
              </a:graphicData>
            </a:graphic>
          </wp:inline>
        </w:drawing>
      </w:r>
    </w:p>
    <w:p w14:paraId="52522672" w14:textId="6F36340F" w:rsidR="00336D3D" w:rsidRDefault="000E6002" w:rsidP="002A724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2A6310" wp14:editId="5D35328E">
            <wp:extent cx="5920966" cy="3638927"/>
            <wp:effectExtent l="0" t="0" r="3810" b="0"/>
            <wp:docPr id="19551703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7488" cy="3642935"/>
                    </a:xfrm>
                    <a:prstGeom prst="rect">
                      <a:avLst/>
                    </a:prstGeom>
                    <a:noFill/>
                  </pic:spPr>
                </pic:pic>
              </a:graphicData>
            </a:graphic>
          </wp:inline>
        </w:drawing>
      </w:r>
    </w:p>
    <w:p w14:paraId="4B8475D8" w14:textId="77777777" w:rsidR="000E6002" w:rsidRDefault="000E6002" w:rsidP="002A724B">
      <w:pPr>
        <w:spacing w:after="0" w:line="360" w:lineRule="auto"/>
        <w:jc w:val="both"/>
        <w:rPr>
          <w:rFonts w:ascii="Times New Roman" w:hAnsi="Times New Roman" w:cs="Times New Roman"/>
          <w:sz w:val="24"/>
          <w:szCs w:val="24"/>
        </w:rPr>
      </w:pPr>
    </w:p>
    <w:p w14:paraId="1333A67C" w14:textId="041D2A2F" w:rsidR="000E6002" w:rsidRDefault="000E6002" w:rsidP="002A724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96AFE" wp14:editId="62B5B70E">
            <wp:extent cx="5839485" cy="3588850"/>
            <wp:effectExtent l="0" t="0" r="0" b="0"/>
            <wp:docPr id="12951346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7203" cy="3593594"/>
                    </a:xfrm>
                    <a:prstGeom prst="rect">
                      <a:avLst/>
                    </a:prstGeom>
                    <a:noFill/>
                  </pic:spPr>
                </pic:pic>
              </a:graphicData>
            </a:graphic>
          </wp:inline>
        </w:drawing>
      </w:r>
    </w:p>
    <w:p w14:paraId="707DD93C" w14:textId="61BEBC09" w:rsidR="00244AB1" w:rsidRDefault="00244AB1"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ditransformasi dengan menggunakan: </w:t>
      </w:r>
      <w:r w:rsidRPr="00244AB1">
        <w:rPr>
          <w:rFonts w:ascii="Times New Roman" w:hAnsi="Times New Roman" w:cs="Times New Roman"/>
          <w:sz w:val="24"/>
          <w:szCs w:val="24"/>
        </w:rPr>
        <w:t>smk_pef_c_ij$pef_log &lt;- log(smk_pef_c_ij$pef)</w:t>
      </w:r>
    </w:p>
    <w:p w14:paraId="5FA977B6" w14:textId="4EF841BB" w:rsidR="00244AB1" w:rsidRDefault="006B1EC8"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model sebagai berikut:</w:t>
      </w:r>
    </w:p>
    <w:p w14:paraId="5272C4B0" w14:textId="41504D14" w:rsidR="006B1EC8" w:rsidRDefault="006B1EC8" w:rsidP="002A724B">
      <w:pPr>
        <w:spacing w:after="0" w:line="360" w:lineRule="auto"/>
        <w:jc w:val="both"/>
        <w:rPr>
          <w:rFonts w:ascii="Times New Roman" w:hAnsi="Times New Roman" w:cs="Times New Roman"/>
          <w:sz w:val="24"/>
          <w:szCs w:val="24"/>
        </w:rPr>
      </w:pPr>
      <w:r w:rsidRPr="006B1EC8">
        <w:rPr>
          <w:rFonts w:ascii="Times New Roman" w:hAnsi="Times New Roman" w:cs="Times New Roman"/>
          <w:sz w:val="24"/>
          <w:szCs w:val="24"/>
        </w:rPr>
        <w:lastRenderedPageBreak/>
        <w:drawing>
          <wp:inline distT="0" distB="0" distL="0" distR="0" wp14:anchorId="40A9D062" wp14:editId="19094928">
            <wp:extent cx="5731510" cy="4177030"/>
            <wp:effectExtent l="0" t="0" r="2540" b="0"/>
            <wp:docPr id="129411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1664" name=""/>
                    <pic:cNvPicPr/>
                  </pic:nvPicPr>
                  <pic:blipFill>
                    <a:blip r:embed="rId29"/>
                    <a:stretch>
                      <a:fillRect/>
                    </a:stretch>
                  </pic:blipFill>
                  <pic:spPr>
                    <a:xfrm>
                      <a:off x="0" y="0"/>
                      <a:ext cx="5731510" cy="4177030"/>
                    </a:xfrm>
                    <a:prstGeom prst="rect">
                      <a:avLst/>
                    </a:prstGeom>
                  </pic:spPr>
                </pic:pic>
              </a:graphicData>
            </a:graphic>
          </wp:inline>
        </w:drawing>
      </w:r>
    </w:p>
    <w:p w14:paraId="7AFE9584" w14:textId="3ABA7D6E" w:rsidR="00B95E08" w:rsidRDefault="00B95E08"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model dengan menggunakan log menunjukkan bahwa semakin bertambah usia akan menurunkan PEF 0.008 lebih rendah.</w:t>
      </w:r>
    </w:p>
    <w:p w14:paraId="5E432357" w14:textId="6114E6A3" w:rsidR="00B95E08" w:rsidRDefault="00B95E08" w:rsidP="002A72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Semakin tinggi height maka pef lebih besar 0.008, laki-laki memiliki pef lebih 0.268 lebih tinggi dari Perempuan. Astma lebih rendah 0.215 dari non asthma dan tidak merokok 0.017 lebih besar dari pada merokok serta berhenti merokok lebih kecil 0.04 dari merokok.</w:t>
      </w:r>
    </w:p>
    <w:p w14:paraId="31CDD5E4" w14:textId="77777777" w:rsidR="00B95E08" w:rsidRDefault="00B95E08" w:rsidP="002A724B">
      <w:pPr>
        <w:spacing w:after="0" w:line="360" w:lineRule="auto"/>
        <w:jc w:val="both"/>
        <w:rPr>
          <w:rFonts w:ascii="Times New Roman" w:hAnsi="Times New Roman" w:cs="Times New Roman"/>
          <w:sz w:val="24"/>
          <w:szCs w:val="24"/>
        </w:rPr>
      </w:pPr>
    </w:p>
    <w:sectPr w:rsidR="00B95E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WI_AGUSTIAN" w:date="2025-01-01T16:35:00Z" w:initials="D">
    <w:p w14:paraId="231E91BE" w14:textId="77777777" w:rsidR="007E285B" w:rsidRDefault="00E5323C" w:rsidP="007E285B">
      <w:pPr>
        <w:pStyle w:val="CommentText"/>
      </w:pPr>
      <w:r>
        <w:rPr>
          <w:rStyle w:val="CommentReference"/>
        </w:rPr>
        <w:annotationRef/>
      </w:r>
      <w:r>
        <w:t>Diagram yang dimaksud untuk dibuat adalah diagram profil data, yaitu suatu diagram yang memperlihatkan alur kerja pembersihan dan transformasi untuk menghasilkan dataset final yang siap untuk dilakukan analisis untuk menjawab pertanyaan penelitian. Perlu diperlihatkan raw file dataset</w:t>
      </w:r>
      <w:r w:rsidR="007E285B">
        <w:t xml:space="preserve"> apa saja</w:t>
      </w:r>
      <w:r>
        <w:t xml:space="preserve"> yang digunakan dari awal ada berapa observasi? Setelah dibersihkan terdapat berapa observasi</w:t>
      </w:r>
      <w:r w:rsidR="007E285B">
        <w:t>?</w:t>
      </w:r>
      <w:r>
        <w:t xml:space="preserve">. </w:t>
      </w:r>
      <w:r w:rsidR="007E285B">
        <w:t>Kalau ada observasi yang terdapat missing data di variable apa saja? Dan masing2 berapa jumlahnya?</w:t>
      </w:r>
    </w:p>
    <w:p w14:paraId="3A594823" w14:textId="374C3D0E" w:rsidR="00E5323C" w:rsidRDefault="00E5323C">
      <w:pPr>
        <w:pStyle w:val="CommentText"/>
      </w:pPr>
      <w:r>
        <w:t>Kemudian digambarkan pula proses penyatuan data yang terpisah (merging) dan ditunjukan pula berapa jumlah observasi hasil dari merging</w:t>
      </w:r>
      <w:r w:rsidR="007E285B">
        <w:t>?</w:t>
      </w:r>
      <w:r>
        <w:t>.</w:t>
      </w:r>
      <w:r w:rsidR="007E285B">
        <w:t xml:space="preserve"> </w:t>
      </w:r>
    </w:p>
  </w:comment>
  <w:comment w:id="1" w:author="DWI_AGUSTIAN" w:date="2025-01-03T09:48:00Z" w:initials="D">
    <w:p w14:paraId="4CED38D4" w14:textId="6AE2FC0E" w:rsidR="002B6C3A" w:rsidRDefault="002B6C3A">
      <w:pPr>
        <w:pStyle w:val="CommentText"/>
      </w:pPr>
      <w:r>
        <w:rPr>
          <w:rStyle w:val="CommentReference"/>
        </w:rPr>
        <w:annotationRef/>
      </w:r>
      <w:r>
        <w:t>Tolong label untuk sumbu x dan titel nya di percantik dengan menggunakan misalkan perintah ggplot, kemudian di modif label2 nya.</w:t>
      </w:r>
    </w:p>
  </w:comment>
  <w:comment w:id="2" w:author="DWI_AGUSTIAN" w:date="2025-01-03T09:47:00Z" w:initials="D">
    <w:p w14:paraId="6B65C92B" w14:textId="3DD19247" w:rsidR="002B6C3A" w:rsidRDefault="002B6C3A">
      <w:pPr>
        <w:pStyle w:val="CommentText"/>
      </w:pPr>
      <w:r>
        <w:rPr>
          <w:rStyle w:val="CommentReference"/>
        </w:rPr>
        <w:annotationRef/>
      </w:r>
      <w:r>
        <w:t>Tolong label untuk sumbu x dan titel nya di percantik dengan menggunakan misalkan perintah ggplot, kemudian di modif label2 nya.</w:t>
      </w:r>
    </w:p>
  </w:comment>
  <w:comment w:id="3" w:author="DWI_AGUSTIAN" w:date="2025-01-03T09:48:00Z" w:initials="D">
    <w:p w14:paraId="616D7915" w14:textId="68818C38" w:rsidR="002B6C3A" w:rsidRDefault="002B6C3A">
      <w:pPr>
        <w:pStyle w:val="CommentText"/>
      </w:pPr>
      <w:r>
        <w:rPr>
          <w:rStyle w:val="CommentReference"/>
        </w:rPr>
        <w:annotationRef/>
      </w:r>
      <w:r>
        <w:t>Tolong label untuk sumbu x dan titel nya di percantik dengan menggunakan misalkan perintah ggplot, kemudian di modif label2 nya.</w:t>
      </w:r>
    </w:p>
  </w:comment>
  <w:comment w:id="4" w:author="DWI_AGUSTIAN" w:date="2025-01-03T09:44:00Z" w:initials="D">
    <w:p w14:paraId="62900FDD" w14:textId="5BBB5F2D" w:rsidR="002B6C3A" w:rsidRDefault="002B6C3A">
      <w:pPr>
        <w:pStyle w:val="CommentText"/>
      </w:pPr>
      <w:r>
        <w:rPr>
          <w:rStyle w:val="CommentReference"/>
        </w:rPr>
        <w:annotationRef/>
      </w:r>
      <w:r>
        <w:t>Interpretasi beta/koefisien regressi adalah pengurangan atau penambahan nilai dari variable dependen dengan penambahan setiap unit pengukuran dari variable independennya. Bersifat penambahan dan pengurangan, bukan pengalian atau pembagian. Perlu diingat bahwa beta/koefesien regresi bukan dan tidak sama dengan relative risk/odds ratio.</w:t>
      </w:r>
    </w:p>
  </w:comment>
  <w:comment w:id="11" w:author="DWI_AGUSTIAN" w:date="2025-01-01T16:30:00Z" w:initials="D">
    <w:p w14:paraId="6D21A069" w14:textId="77777777" w:rsidR="00CA3502" w:rsidRDefault="00CA3502" w:rsidP="00CA3502">
      <w:pPr>
        <w:pStyle w:val="CommentText"/>
      </w:pPr>
      <w:r>
        <w:rPr>
          <w:rStyle w:val="CommentReference"/>
        </w:rPr>
        <w:annotationRef/>
      </w:r>
      <w:r>
        <w:t>Analisis yg dilakukan pada keterangan output tersebut adalah linear regresi. Adapun diagnostic dari regresi adalah prosedur lebih lanjut untuk menilai apakah model linear regresi yang dihasilkan dapat memenuhi asumsi-asumsi suatu linear model/linear regresi, seperti pengecekan normality dari error dan heteroskedastisiti.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594823" w15:done="0"/>
  <w15:commentEx w15:paraId="4CED38D4" w15:done="0"/>
  <w15:commentEx w15:paraId="6B65C92B" w15:done="0"/>
  <w15:commentEx w15:paraId="616D7915" w15:done="0"/>
  <w15:commentEx w15:paraId="62900FDD" w15:done="0"/>
  <w15:commentEx w15:paraId="6D21A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594823" w16cid:durableId="3A594823"/>
  <w16cid:commentId w16cid:paraId="4CED38D4" w16cid:durableId="4CED38D4"/>
  <w16cid:commentId w16cid:paraId="6B65C92B" w16cid:durableId="6B65C92B"/>
  <w16cid:commentId w16cid:paraId="616D7915" w16cid:durableId="616D7915"/>
  <w16cid:commentId w16cid:paraId="62900FDD" w16cid:durableId="62900FDD"/>
  <w16cid:commentId w16cid:paraId="6D21A069" w16cid:durableId="3DC1A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911D8"/>
    <w:multiLevelType w:val="hybridMultilevel"/>
    <w:tmpl w:val="1CBCB0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923A08"/>
    <w:multiLevelType w:val="hybridMultilevel"/>
    <w:tmpl w:val="0158FB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1030A1E"/>
    <w:multiLevelType w:val="hybridMultilevel"/>
    <w:tmpl w:val="6F103F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9F78F9"/>
    <w:multiLevelType w:val="hybridMultilevel"/>
    <w:tmpl w:val="A7BC79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19623375">
    <w:abstractNumId w:val="2"/>
  </w:num>
  <w:num w:numId="2" w16cid:durableId="209149925">
    <w:abstractNumId w:val="1"/>
  </w:num>
  <w:num w:numId="3" w16cid:durableId="1181317451">
    <w:abstractNumId w:val="3"/>
  </w:num>
  <w:num w:numId="4" w16cid:durableId="5085226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WI_AGUSTIAN">
    <w15:presenceInfo w15:providerId="Windows Live" w15:userId="bee0486bc664b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73B"/>
    <w:rsid w:val="00084A5B"/>
    <w:rsid w:val="000864F4"/>
    <w:rsid w:val="000D12BE"/>
    <w:rsid w:val="000E15CA"/>
    <w:rsid w:val="000E6002"/>
    <w:rsid w:val="00174D0F"/>
    <w:rsid w:val="002200D7"/>
    <w:rsid w:val="00244AB1"/>
    <w:rsid w:val="002736E2"/>
    <w:rsid w:val="00290BDB"/>
    <w:rsid w:val="002A724B"/>
    <w:rsid w:val="002B6C3A"/>
    <w:rsid w:val="002F2939"/>
    <w:rsid w:val="002F33D2"/>
    <w:rsid w:val="00336D3D"/>
    <w:rsid w:val="003912F6"/>
    <w:rsid w:val="003970F5"/>
    <w:rsid w:val="003A1C84"/>
    <w:rsid w:val="003A21E1"/>
    <w:rsid w:val="003E608F"/>
    <w:rsid w:val="00435623"/>
    <w:rsid w:val="00482C1A"/>
    <w:rsid w:val="005B0CF2"/>
    <w:rsid w:val="00671728"/>
    <w:rsid w:val="0068564E"/>
    <w:rsid w:val="006B1EC8"/>
    <w:rsid w:val="00790B19"/>
    <w:rsid w:val="00792494"/>
    <w:rsid w:val="007A5A97"/>
    <w:rsid w:val="007B7B0D"/>
    <w:rsid w:val="007E285B"/>
    <w:rsid w:val="007F7369"/>
    <w:rsid w:val="008232B8"/>
    <w:rsid w:val="00913C3E"/>
    <w:rsid w:val="00960F1B"/>
    <w:rsid w:val="0097073B"/>
    <w:rsid w:val="009D7EC8"/>
    <w:rsid w:val="009E03EA"/>
    <w:rsid w:val="00A35A7B"/>
    <w:rsid w:val="00AA7CFA"/>
    <w:rsid w:val="00AD30B2"/>
    <w:rsid w:val="00B95E08"/>
    <w:rsid w:val="00BB1924"/>
    <w:rsid w:val="00C030D8"/>
    <w:rsid w:val="00C82910"/>
    <w:rsid w:val="00C9535A"/>
    <w:rsid w:val="00CA3502"/>
    <w:rsid w:val="00CB3EF2"/>
    <w:rsid w:val="00CD760B"/>
    <w:rsid w:val="00D03B44"/>
    <w:rsid w:val="00D4773D"/>
    <w:rsid w:val="00D625C9"/>
    <w:rsid w:val="00D95D93"/>
    <w:rsid w:val="00DE3584"/>
    <w:rsid w:val="00E50578"/>
    <w:rsid w:val="00E5323C"/>
    <w:rsid w:val="00E72714"/>
    <w:rsid w:val="00E73682"/>
    <w:rsid w:val="00E96FC4"/>
    <w:rsid w:val="00F2536D"/>
    <w:rsid w:val="00F7770B"/>
    <w:rsid w:val="00FD2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56F8"/>
  <w15:chartTrackingRefBased/>
  <w15:docId w15:val="{829FE0FA-6002-43B8-BBAF-76A63929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73B"/>
    <w:pPr>
      <w:ind w:left="720"/>
      <w:contextualSpacing/>
    </w:pPr>
  </w:style>
  <w:style w:type="character" w:styleId="Hyperlink">
    <w:name w:val="Hyperlink"/>
    <w:basedOn w:val="DefaultParagraphFont"/>
    <w:uiPriority w:val="99"/>
    <w:unhideWhenUsed/>
    <w:rsid w:val="0097073B"/>
    <w:rPr>
      <w:color w:val="0563C1" w:themeColor="hyperlink"/>
      <w:u w:val="single"/>
    </w:rPr>
  </w:style>
  <w:style w:type="character" w:customStyle="1" w:styleId="UnresolvedMention1">
    <w:name w:val="Unresolved Mention1"/>
    <w:basedOn w:val="DefaultParagraphFont"/>
    <w:uiPriority w:val="99"/>
    <w:semiHidden/>
    <w:unhideWhenUsed/>
    <w:rsid w:val="0097073B"/>
    <w:rPr>
      <w:color w:val="605E5C"/>
      <w:shd w:val="clear" w:color="auto" w:fill="E1DFDD"/>
    </w:rPr>
  </w:style>
  <w:style w:type="character" w:styleId="CommentReference">
    <w:name w:val="annotation reference"/>
    <w:basedOn w:val="DefaultParagraphFont"/>
    <w:uiPriority w:val="99"/>
    <w:semiHidden/>
    <w:unhideWhenUsed/>
    <w:rsid w:val="00E5323C"/>
    <w:rPr>
      <w:sz w:val="16"/>
      <w:szCs w:val="16"/>
    </w:rPr>
  </w:style>
  <w:style w:type="paragraph" w:styleId="CommentText">
    <w:name w:val="annotation text"/>
    <w:basedOn w:val="Normal"/>
    <w:link w:val="CommentTextChar"/>
    <w:uiPriority w:val="99"/>
    <w:semiHidden/>
    <w:unhideWhenUsed/>
    <w:rsid w:val="00E5323C"/>
    <w:pPr>
      <w:spacing w:line="240" w:lineRule="auto"/>
    </w:pPr>
    <w:rPr>
      <w:sz w:val="20"/>
      <w:szCs w:val="20"/>
    </w:rPr>
  </w:style>
  <w:style w:type="character" w:customStyle="1" w:styleId="CommentTextChar">
    <w:name w:val="Comment Text Char"/>
    <w:basedOn w:val="DefaultParagraphFont"/>
    <w:link w:val="CommentText"/>
    <w:uiPriority w:val="99"/>
    <w:semiHidden/>
    <w:rsid w:val="00E5323C"/>
    <w:rPr>
      <w:sz w:val="20"/>
      <w:szCs w:val="20"/>
    </w:rPr>
  </w:style>
  <w:style w:type="paragraph" w:styleId="CommentSubject">
    <w:name w:val="annotation subject"/>
    <w:basedOn w:val="CommentText"/>
    <w:next w:val="CommentText"/>
    <w:link w:val="CommentSubjectChar"/>
    <w:uiPriority w:val="99"/>
    <w:semiHidden/>
    <w:unhideWhenUsed/>
    <w:rsid w:val="00E5323C"/>
    <w:rPr>
      <w:b/>
      <w:bCs/>
    </w:rPr>
  </w:style>
  <w:style w:type="character" w:customStyle="1" w:styleId="CommentSubjectChar">
    <w:name w:val="Comment Subject Char"/>
    <w:basedOn w:val="CommentTextChar"/>
    <w:link w:val="CommentSubject"/>
    <w:uiPriority w:val="99"/>
    <w:semiHidden/>
    <w:rsid w:val="00E5323C"/>
    <w:rPr>
      <w:b/>
      <w:bCs/>
      <w:sz w:val="20"/>
      <w:szCs w:val="20"/>
    </w:rPr>
  </w:style>
  <w:style w:type="paragraph" w:styleId="BalloonText">
    <w:name w:val="Balloon Text"/>
    <w:basedOn w:val="Normal"/>
    <w:link w:val="BalloonTextChar"/>
    <w:uiPriority w:val="99"/>
    <w:semiHidden/>
    <w:unhideWhenUsed/>
    <w:rsid w:val="00E532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3C"/>
    <w:rPr>
      <w:rFonts w:ascii="Segoe UI" w:hAnsi="Segoe UI" w:cs="Segoe UI"/>
      <w:sz w:val="18"/>
      <w:szCs w:val="18"/>
    </w:rPr>
  </w:style>
  <w:style w:type="paragraph" w:styleId="Revision">
    <w:name w:val="Revision"/>
    <w:hidden/>
    <w:uiPriority w:val="99"/>
    <w:semiHidden/>
    <w:rsid w:val="00D03B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06255">
      <w:bodyDiv w:val="1"/>
      <w:marLeft w:val="0"/>
      <w:marRight w:val="0"/>
      <w:marTop w:val="0"/>
      <w:marBottom w:val="0"/>
      <w:divBdr>
        <w:top w:val="none" w:sz="0" w:space="0" w:color="auto"/>
        <w:left w:val="none" w:sz="0" w:space="0" w:color="auto"/>
        <w:bottom w:val="none" w:sz="0" w:space="0" w:color="auto"/>
        <w:right w:val="none" w:sz="0" w:space="0" w:color="auto"/>
      </w:divBdr>
    </w:div>
    <w:div w:id="19522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0DB15F-CBEE-44F0-A5B1-47B0BD5F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5417</TotalTime>
  <Pages>12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Hans Soputra_Medsite</dc:creator>
  <cp:keywords/>
  <dc:description/>
  <cp:lastModifiedBy>Ezra Hans Soputra_Medsite</cp:lastModifiedBy>
  <cp:revision>14</cp:revision>
  <dcterms:created xsi:type="dcterms:W3CDTF">2024-12-23T07:39:00Z</dcterms:created>
  <dcterms:modified xsi:type="dcterms:W3CDTF">2025-01-05T08:55:00Z</dcterms:modified>
</cp:coreProperties>
</file>